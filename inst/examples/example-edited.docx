
<file path=[Content_Types].xml><?xml version="1.0" encoding="utf-8"?>
<Types xmlns="http://schemas.openxmlformats.org/package/2006/content-types">
  <Default Extension="png" ContentType="image/png"/>
  <Default Extension="md" ContentType="text/markdown"/>
  <Default Extension="rels" ContentType="application/vnd.openxmlformats-package.relationships+xml"/>
  <Default Extension="xml" ContentType="application/xml"/>
  <Default Extension="Rmd" ContentType="text/x-markdown"/>
  <Default Extension="yml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388EC" w14:textId="309450B3" w:rsidR="00536653" w:rsidRDefault="007B149C">
      <w:pPr>
        <w:pStyle w:val="Title"/>
      </w:pPr>
      <w:del w:id="0" w:author="Noam Ross" w:date="2019-05-01T15:40:00Z">
        <w:r w:rsidDel="00C41013">
          <w:delText>My Title</w:delText>
        </w:r>
      </w:del>
      <w:ins w:id="1" w:author="Noam Ross" w:date="2019-05-01T15:40:00Z">
        <w:r w:rsidR="00C41013">
          <w:t>A Better Title</w:t>
        </w:r>
      </w:ins>
    </w:p>
    <w:p w14:paraId="2F78A6D8" w14:textId="5398EC6C" w:rsidR="00536653" w:rsidRDefault="007B149C">
      <w:pPr>
        <w:pStyle w:val="Date"/>
      </w:pPr>
      <w:r>
        <w:t xml:space="preserve">Created </w:t>
      </w:r>
      <w:r w:rsidR="00575FBE" w:rsidRPr="00575FBE">
        <w:t>2019-05-</w:t>
      </w:r>
      <w:ins w:id="2" w:author="Noam Ross" w:date="2019-05-01T15:38:00Z">
        <w:r w:rsidR="00F656E8">
          <w:t>10</w:t>
        </w:r>
      </w:ins>
      <w:del w:id="3" w:author="Noam Ross" w:date="2019-05-01T15:38:00Z">
        <w:r w:rsidR="00575FBE" w:rsidRPr="00575FBE" w:rsidDel="00F656E8">
          <w:delText>0</w:delText>
        </w:r>
      </w:del>
    </w:p>
    <w:p w14:paraId="42A56F88" w14:textId="77777777" w:rsidR="00536653" w:rsidRDefault="007B149C">
      <w:pPr>
        <w:pStyle w:val="redoc-codechunk-1"/>
        <w:rPr>
          <w:vanish/>
        </w:rPr>
      </w:pPr>
      <w:bookmarkStart w:id="4" w:name="redoc-codechunk-1"/>
      <w:r>
        <w:rPr>
          <w:vanish/>
        </w:rPr>
        <w:t>RPLACEHOLDER</w:t>
      </w:r>
    </w:p>
    <w:p w14:paraId="5FB47DAF" w14:textId="77777777" w:rsidR="00536653" w:rsidRDefault="007B149C">
      <w:pPr>
        <w:pStyle w:val="Heading2"/>
      </w:pPr>
      <w:bookmarkStart w:id="5" w:name="reversible-r-markdown-document"/>
      <w:bookmarkEnd w:id="4"/>
      <w:r>
        <w:t>Reversible R Markdown Document</w:t>
      </w:r>
      <w:bookmarkEnd w:id="5"/>
    </w:p>
    <w:p w14:paraId="2A469524" w14:textId="77777777" w:rsidR="00536653" w:rsidRDefault="007B149C">
      <w:pPr>
        <w:pStyle w:val="FirstParagraph"/>
      </w:pPr>
      <w:r>
        <w:t xml:space="preserve">This is an example Reversible R Markdown document. It will preserve code elements for restoration in your final </w:t>
      </w:r>
      <w:r>
        <w:rPr>
          <w:rStyle w:val="VerbatimChar"/>
        </w:rPr>
        <w:t>.docx</w:t>
      </w:r>
      <w:r>
        <w:t xml:space="preserve"> file.</w:t>
      </w:r>
    </w:p>
    <w:p w14:paraId="70D45580" w14:textId="77777777" w:rsidR="00536653" w:rsidRDefault="007B149C">
      <w:pPr>
        <w:pStyle w:val="BodyText"/>
      </w:pPr>
      <w:r>
        <w:t xml:space="preserve">You can use things like inline </w:t>
      </w:r>
      <w:bookmarkStart w:id="6" w:name="redoc-htmlcomment-1"/>
      <w:r>
        <w:rPr>
          <w:rStyle w:val="redoc-htmlcomment-1"/>
          <w:vanish/>
        </w:rPr>
        <w:t>RPLACEHOLDER</w:t>
      </w:r>
      <w:bookmarkEnd w:id="6"/>
      <w:r>
        <w:t xml:space="preserve"> comme</w:t>
      </w:r>
      <w:del w:id="7" w:author="Noam Ross" w:date="2019-05-01T15:40:00Z">
        <w:r w:rsidDel="00C41013">
          <w:delText>e</w:delText>
        </w:r>
      </w:del>
      <w:r>
        <w:t>nts.</w:t>
      </w:r>
    </w:p>
    <w:p w14:paraId="1CE0FE06" w14:textId="77777777" w:rsidR="00536653" w:rsidRDefault="007B149C">
      <w:pPr>
        <w:pStyle w:val="BodyText"/>
      </w:pPr>
      <w:r>
        <w:t>You can use code chunks to generate output and they will be restored:</w:t>
      </w:r>
    </w:p>
    <w:p w14:paraId="7E7DDCA8" w14:textId="77777777" w:rsidR="00536653" w:rsidRDefault="007B149C">
      <w:pPr>
        <w:pStyle w:val="redoc-codechunk-2"/>
      </w:pPr>
      <w:bookmarkStart w:id="8" w:name="redoc-codechunk-2"/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3D8706E0" w14:textId="77777777" w:rsidR="00536653" w:rsidRDefault="007B149C">
      <w:pPr>
        <w:pStyle w:val="redoc-codechunk-2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</w:t>
      </w:r>
      <w:r>
        <w:rPr>
          <w:rStyle w:val="VerbatimChar"/>
        </w:rPr>
        <w:t xml:space="preserve">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01FA44F" w14:textId="77777777" w:rsidR="00536653" w:rsidRDefault="007B149C">
      <w:pPr>
        <w:pStyle w:val="Heading2"/>
      </w:pPr>
      <w:bookmarkStart w:id="9" w:name="inline-text"/>
      <w:bookmarkEnd w:id="8"/>
      <w:r>
        <w:t>Inline text</w:t>
      </w:r>
      <w:bookmarkEnd w:id="9"/>
    </w:p>
    <w:p w14:paraId="58EF1183" w14:textId="77777777" w:rsidR="00536653" w:rsidRDefault="007B149C">
      <w:pPr>
        <w:pStyle w:val="redoc-codechunk-3"/>
        <w:rPr>
          <w:vanish/>
        </w:rPr>
      </w:pPr>
      <w:bookmarkStart w:id="10" w:name="redoc-codechunk-3"/>
      <w:r>
        <w:rPr>
          <w:vanish/>
        </w:rPr>
        <w:t>RPLACEHOLDER</w:t>
      </w:r>
    </w:p>
    <w:bookmarkEnd w:id="10"/>
    <w:p w14:paraId="667FABE0" w14:textId="77777777" w:rsidR="00536653" w:rsidRDefault="007B149C">
      <w:pPr>
        <w:pStyle w:val="FirstParagraph"/>
      </w:pPr>
      <w:r>
        <w:t xml:space="preserve">You can include calculations inline like so: </w:t>
      </w:r>
      <w:bookmarkStart w:id="11" w:name="redoc-inlinecode-2"/>
      <w:r>
        <w:rPr>
          <w:rStyle w:val="redoc-inlinecode-2"/>
        </w:rPr>
        <w:t>2</w:t>
      </w:r>
      <w:bookmarkEnd w:id="11"/>
      <w:r>
        <w:t xml:space="preserve"> plus </w:t>
      </w:r>
      <w:bookmarkStart w:id="12" w:name="redoc-inlinecode-3"/>
      <w:r>
        <w:rPr>
          <w:rStyle w:val="redoc-inlinecode-3"/>
        </w:rPr>
        <w:t>3</w:t>
      </w:r>
      <w:bookmarkEnd w:id="12"/>
      <w:r>
        <w:t xml:space="preserve"> equals </w:t>
      </w:r>
      <w:bookmarkStart w:id="13" w:name="redoc-inlinecode-4"/>
      <w:r>
        <w:rPr>
          <w:rStyle w:val="redoc-inlinecode-4"/>
        </w:rPr>
        <w:t>5</w:t>
      </w:r>
      <w:bookmarkEnd w:id="13"/>
      <w:r>
        <w:t xml:space="preserve">. What about empty inline </w:t>
      </w:r>
      <w:proofErr w:type="gramStart"/>
      <w:r>
        <w:t>chunks?:</w:t>
      </w:r>
      <w:proofErr w:type="gramEnd"/>
      <w:r>
        <w:t xml:space="preserve"> </w:t>
      </w:r>
      <w:commentRangeStart w:id="14"/>
      <w:r>
        <w:t xml:space="preserve">Like </w:t>
      </w:r>
      <w:bookmarkStart w:id="15" w:name="redoc-inlinecode-5"/>
      <w:r>
        <w:rPr>
          <w:rStyle w:val="redoc-inlinecode-5"/>
          <w:vanish/>
        </w:rPr>
        <w:t>RPLACEHOLDER</w:t>
      </w:r>
      <w:bookmarkEnd w:id="15"/>
      <w:r>
        <w:t>?</w:t>
      </w:r>
      <w:commentRangeEnd w:id="14"/>
      <w:r w:rsidR="00C41013">
        <w:rPr>
          <w:rStyle w:val="CommentReference"/>
        </w:rPr>
        <w:commentReference w:id="14"/>
      </w:r>
    </w:p>
    <w:p w14:paraId="4AF19E12" w14:textId="77777777" w:rsidR="00536653" w:rsidRDefault="007B149C">
      <w:pPr>
        <w:pStyle w:val="Heading2"/>
      </w:pPr>
      <w:bookmarkStart w:id="17" w:name="chunks-with-plots"/>
      <w:r>
        <w:t>Chunks with plots</w:t>
      </w:r>
      <w:bookmarkEnd w:id="17"/>
    </w:p>
    <w:p w14:paraId="3249EF62" w14:textId="77777777" w:rsidR="00536653" w:rsidRDefault="007B149C">
      <w:pPr>
        <w:pStyle w:val="FirstParagraph"/>
      </w:pPr>
      <w:r>
        <w:t xml:space="preserve">You can also embed </w:t>
      </w:r>
      <w:r>
        <w:t>plots, for example:</w:t>
      </w:r>
    </w:p>
    <w:p w14:paraId="59714A15" w14:textId="77777777" w:rsidR="00536653" w:rsidRDefault="007B149C">
      <w:pPr>
        <w:pStyle w:val="redoc-codechunk-4"/>
      </w:pPr>
      <w:bookmarkStart w:id="18" w:name="redoc-codechunk-4"/>
      <w:r>
        <w:rPr>
          <w:rStyle w:val="KeywordTok"/>
        </w:rPr>
        <w:t>plot</w:t>
      </w:r>
      <w:r>
        <w:rPr>
          <w:rStyle w:val="NormalTok"/>
        </w:rPr>
        <w:t>(pressure)</w:t>
      </w:r>
    </w:p>
    <w:p w14:paraId="6A33EC68" w14:textId="77777777" w:rsidR="00536653" w:rsidRDefault="007B149C">
      <w:pPr>
        <w:pStyle w:val="redoc-codechunk-4"/>
      </w:pPr>
      <w:r>
        <w:rPr>
          <w:noProof/>
        </w:rPr>
        <w:lastRenderedPageBreak/>
        <w:drawing>
          <wp:inline distT="0" distB="0" distL="0" distR="0" wp14:anchorId="7AB69020" wp14:editId="48C4208C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exampl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013762" w14:textId="77777777" w:rsidR="00536653" w:rsidRDefault="007B149C">
      <w:pPr>
        <w:pStyle w:val="redoc-yaml-1"/>
        <w:rPr>
          <w:vanish/>
        </w:rPr>
      </w:pPr>
      <w:bookmarkStart w:id="19" w:name="redoc-yaml-1"/>
      <w:bookmarkEnd w:id="18"/>
      <w:r>
        <w:rPr>
          <w:vanish/>
        </w:rPr>
        <w:t>RPLACEHOLDER</w:t>
      </w:r>
      <w:bookmarkEnd w:id="19"/>
    </w:p>
    <w:sectPr w:rsidR="00536653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4" w:author="Noam Ross" w:date="2019-05-01T15:40:00Z" w:initials="NR">
    <w:p w14:paraId="2F9F5472" w14:textId="5D7DD72B" w:rsidR="00C41013" w:rsidRDefault="00C41013">
      <w:pPr>
        <w:pStyle w:val="CommentText"/>
      </w:pPr>
      <w:r>
        <w:rPr>
          <w:rStyle w:val="CommentReference"/>
        </w:rPr>
        <w:annotationRef/>
      </w:r>
      <w:r>
        <w:t>What’s going on here?</w:t>
      </w:r>
      <w:bookmarkStart w:id="16" w:name="_GoBack"/>
      <w:bookmarkEnd w:id="16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9F54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9F5472" w16cid:durableId="20743C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0632F" w14:textId="77777777" w:rsidR="007B149C" w:rsidRDefault="007B149C">
      <w:pPr>
        <w:spacing w:after="0"/>
      </w:pPr>
      <w:r>
        <w:separator/>
      </w:r>
    </w:p>
  </w:endnote>
  <w:endnote w:type="continuationSeparator" w:id="0">
    <w:p w14:paraId="03FA6545" w14:textId="77777777" w:rsidR="007B149C" w:rsidRDefault="007B14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C767A" w14:textId="77777777" w:rsidR="007B149C" w:rsidRDefault="007B149C">
      <w:r>
        <w:separator/>
      </w:r>
    </w:p>
  </w:footnote>
  <w:footnote w:type="continuationSeparator" w:id="0">
    <w:p w14:paraId="5163B757" w14:textId="77777777" w:rsidR="007B149C" w:rsidRDefault="007B1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841C8D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36653"/>
    <w:rsid w:val="00575FBE"/>
    <w:rsid w:val="00590D07"/>
    <w:rsid w:val="00784D58"/>
    <w:rsid w:val="007B149C"/>
    <w:rsid w:val="008D6863"/>
    <w:rsid w:val="00B86B75"/>
    <w:rsid w:val="00BC48D5"/>
    <w:rsid w:val="00C36279"/>
    <w:rsid w:val="00C41013"/>
    <w:rsid w:val="00E315A3"/>
    <w:rsid w:val="00F656E8"/>
    <w:rsid w:val="00FA4E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BCA24"/>
  <w15:docId w15:val="{4EFB3FAA-9658-1348-9140-5A8262C1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redoc-codechunk-1">
    <w:name w:val="redoc-codechunk-1"/>
    <w:basedOn w:val="BodyText"/>
    <w:hidden/>
    <w:qFormat/>
    <w:pPr>
      <w:shd w:val="clear" w:color="auto" w:fill="FFBEBF"/>
    </w:pPr>
    <w:rPr>
      <w:shd w:val="clear" w:color="auto" w:fill="FFBEBF"/>
    </w:rPr>
  </w:style>
  <w:style w:type="paragraph" w:customStyle="1" w:styleId="redoc-codechunk-2">
    <w:name w:val="redoc-codechunk-2"/>
    <w:basedOn w:val="BodyText"/>
    <w:hidden/>
    <w:qFormat/>
    <w:pPr>
      <w:shd w:val="clear" w:color="auto" w:fill="FFBEBF"/>
    </w:pPr>
    <w:rPr>
      <w:shd w:val="clear" w:color="auto" w:fill="FFBEBF"/>
    </w:rPr>
  </w:style>
  <w:style w:type="paragraph" w:customStyle="1" w:styleId="redoc-codechunk-3">
    <w:name w:val="redoc-codechunk-3"/>
    <w:basedOn w:val="BodyText"/>
    <w:hidden/>
    <w:qFormat/>
    <w:pPr>
      <w:shd w:val="clear" w:color="auto" w:fill="FFBEBF"/>
    </w:pPr>
    <w:rPr>
      <w:shd w:val="clear" w:color="auto" w:fill="FFBEBF"/>
    </w:rPr>
  </w:style>
  <w:style w:type="paragraph" w:customStyle="1" w:styleId="redoc-codechunk-4">
    <w:name w:val="redoc-codechunk-4"/>
    <w:basedOn w:val="BodyText"/>
    <w:hidden/>
    <w:qFormat/>
    <w:pPr>
      <w:shd w:val="clear" w:color="auto" w:fill="FFBEBF"/>
    </w:pPr>
    <w:rPr>
      <w:shd w:val="clear" w:color="auto" w:fill="FFBEBF"/>
    </w:rPr>
  </w:style>
  <w:style w:type="paragraph" w:customStyle="1" w:styleId="redoc-yaml-1">
    <w:name w:val="redoc-yaml-1"/>
    <w:basedOn w:val="BodyText"/>
    <w:hidden/>
    <w:qFormat/>
    <w:pPr>
      <w:shd w:val="clear" w:color="auto" w:fill="FFBEBF"/>
    </w:pPr>
    <w:rPr>
      <w:shd w:val="clear" w:color="auto" w:fill="FFBEBF"/>
    </w:rPr>
  </w:style>
  <w:style w:type="character" w:customStyle="1" w:styleId="redoc-htmlcomment-1">
    <w:name w:val="redoc-htmlcomment-1"/>
    <w:basedOn w:val="CaptionChar"/>
    <w:hidden/>
    <w:rPr>
      <w:shd w:val="clear" w:color="auto" w:fill="FFBEBF"/>
    </w:rPr>
  </w:style>
  <w:style w:type="character" w:customStyle="1" w:styleId="redoc-inlinecode-1">
    <w:name w:val="redoc-inlinecode-1"/>
    <w:basedOn w:val="CaptionChar"/>
    <w:hidden/>
    <w:rPr>
      <w:shd w:val="clear" w:color="auto" w:fill="FFBEBF"/>
    </w:rPr>
  </w:style>
  <w:style w:type="character" w:customStyle="1" w:styleId="redoc-inlinecode-2">
    <w:name w:val="redoc-inlinecode-2"/>
    <w:basedOn w:val="CaptionChar"/>
    <w:hidden/>
    <w:rPr>
      <w:shd w:val="clear" w:color="auto" w:fill="FFBEBF"/>
    </w:rPr>
  </w:style>
  <w:style w:type="character" w:customStyle="1" w:styleId="redoc-inlinecode-3">
    <w:name w:val="redoc-inlinecode-3"/>
    <w:basedOn w:val="CaptionChar"/>
    <w:hidden/>
    <w:rPr>
      <w:shd w:val="clear" w:color="auto" w:fill="FFBEBF"/>
    </w:rPr>
  </w:style>
  <w:style w:type="character" w:customStyle="1" w:styleId="redoc-inlinecode-4">
    <w:name w:val="redoc-inlinecode-4"/>
    <w:basedOn w:val="CaptionChar"/>
    <w:hidden/>
    <w:rPr>
      <w:shd w:val="clear" w:color="auto" w:fill="FFBEBF"/>
    </w:rPr>
  </w:style>
  <w:style w:type="character" w:customStyle="1" w:styleId="redoc-inlinecode-5">
    <w:name w:val="redoc-inlinecode-5"/>
    <w:basedOn w:val="CaptionChar"/>
    <w:hidden/>
    <w:rPr>
      <w:shd w:val="clear" w:color="auto" w:fill="FFBE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F656E8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656E8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C4101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410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410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410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410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9" Type="http://schemas.openxmlformats.org/officeDocument/2006/relationships/Rmd" Target="../redoc/example.roundtrip.Rmd"/><Relationship Id="rId3" Type="http://schemas.openxmlformats.org/officeDocument/2006/relationships/settings" Target="settings.xml"/><Relationship Id="rId34" Type="http://schemas.openxmlformats.org/officeDocument/2006/relationships/md" Target="../redoc/example.knit.md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33" Type="http://schemas.openxmlformats.org/officeDocument/2006/relationships/Rmd" Target="../redoc/example.Rmd"/><Relationship Id="rId38" Type="http://schemas.openxmlformats.org/officeDocument/2006/relationships/png" Target="../redoc/figure-docx/pressure-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37" Type="http://schemas.openxmlformats.org/officeDocument/2006/relationships/Rmd" Target="../redoc/example.preprocessed.Rmd"/><Relationship Id="rId40" Type="http://schemas.openxmlformats.org/officeDocument/2006/relationships/yml" Target="../redoc/example.diagnostics.yml"/><Relationship Id="rId5" Type="http://schemas.openxmlformats.org/officeDocument/2006/relationships/footnotes" Target="footnotes.xml"/><Relationship Id="rId36" Type="http://schemas.openxmlformats.org/officeDocument/2006/relationships/yml" Target="../redoc/example.codelist.y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35" Type="http://schemas.openxmlformats.org/officeDocument/2006/relationships/md" Target="../redoc/example.utf8.m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Noam Ross</dc:creator>
  <cp:keywords/>
  <cp:lastModifiedBy>Noam Ross</cp:lastModifiedBy>
  <cp:revision>2</cp:revision>
  <dcterms:created xsi:type="dcterms:W3CDTF">2019-05-01T22:41:00Z</dcterms:created>
  <dcterms:modified xsi:type="dcterms:W3CDTF">2019-05-01T22:41:00Z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Created 2019-05-01</vt:lpwstr>
  </property>
  <property fmtid="{D5CDD505-2E9C-101B-9397-08002B2CF9AE}" pid="3" name="hello">
    <vt:lpwstr>there</vt:lpwstr>
  </property>
  <property fmtid="{D5CDD505-2E9C-101B-9397-08002B2CF9AE}" pid="4" name="output">
    <vt:lpwstr>redoc::redoc</vt:lpwstr>
  </property>
</Properties>
</file>